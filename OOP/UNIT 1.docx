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What is Java?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is a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is a high level, robust, object-oriented and secure programming language.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was developed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Sun Microsystems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now the subsidiary of Oracle) in the year 1995.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James Gosling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known as the father of Java. Before Java, its name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Oak was already a registered company, so James Gosling and his team changed the name from Oak to Java.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hardware or software environment in which a program runs, is known as a platform. Since Java has a runtime environment (JRE) and API, it is called a platform.</w:t>
      </w:r>
      <w:r w:rsidDel="00000000" w:rsidR="00000000" w:rsidRPr="00000000">
        <w:rPr>
          <w:rFonts w:ascii="Roboto" w:cs="Roboto" w:eastAsia="Roboto" w:hAnsi="Roboto"/>
          <w:b w:val="0"/>
          <w:i w:val="0"/>
          <w:smallCaps w:val="0"/>
          <w:strike w:val="0"/>
          <w:color w:val="ffffff"/>
          <w:sz w:val="21"/>
          <w:szCs w:val="21"/>
          <w:u w:val="none"/>
          <w:shd w:fill="auto" w:val="clear"/>
          <w:vertAlign w:val="baseline"/>
          <w:rtl w:val="0"/>
        </w:rPr>
        <w:t xml:space="preserve">10s</w:t>
      </w:r>
      <w:r w:rsidDel="00000000" w:rsidR="00000000" w:rsidRPr="00000000">
        <w:rPr>
          <w:rtl w:val="0"/>
        </w:rPr>
      </w:r>
    </w:p>
    <w:p w:rsidR="00000000" w:rsidDel="00000000" w:rsidP="00000000" w:rsidRDefault="00000000" w:rsidRPr="00000000" w14:paraId="00000005">
      <w:pPr>
        <w:pStyle w:val="Heading2"/>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Java Example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have a quick look at Java programming example. A detailed description of Hello Java example is available in next page.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Simple.java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  </w:t>
      </w:r>
    </w:p>
    <w:p w:rsidR="00000000" w:rsidDel="00000000" w:rsidP="00000000" w:rsidRDefault="00000000" w:rsidRPr="00000000" w14:paraId="00000009">
      <w:pPr>
        <w:spacing w:after="0" w:lineRule="auto"/>
        <w:ind w:left="720" w:firstLine="0"/>
        <w:jc w:val="both"/>
        <w:rPr>
          <w:color w:val="000000"/>
        </w:rPr>
      </w:pPr>
      <w:r w:rsidDel="00000000" w:rsidR="00000000" w:rsidRPr="00000000">
        <w:rPr>
          <w:color w:val="000000"/>
          <w:rtl w:val="0"/>
        </w:rPr>
        <w:t xml:space="preserve">    </w:t>
      </w:r>
      <w:r w:rsidDel="00000000" w:rsidR="00000000" w:rsidRPr="00000000">
        <w:rPr>
          <w:b w:val="1"/>
          <w:color w:val="006699"/>
          <w:rtl w:val="0"/>
        </w:rPr>
        <w:t xml:space="preserve">public</w:t>
      </w:r>
      <w:r w:rsidDel="00000000" w:rsidR="00000000" w:rsidRPr="00000000">
        <w:rPr>
          <w:color w:val="000000"/>
          <w:rtl w:val="0"/>
        </w:rPr>
        <w:t xml:space="preserve"> </w:t>
      </w:r>
      <w:r w:rsidDel="00000000" w:rsidR="00000000" w:rsidRPr="00000000">
        <w:rPr>
          <w:b w:val="1"/>
          <w:color w:val="006699"/>
          <w:rtl w:val="0"/>
        </w:rPr>
        <w:t xml:space="preserve">static</w:t>
      </w:r>
      <w:r w:rsidDel="00000000" w:rsidR="00000000" w:rsidRPr="00000000">
        <w:rPr>
          <w:color w:val="000000"/>
          <w:rtl w:val="0"/>
        </w:rPr>
        <w:t xml:space="preserve"> </w:t>
      </w:r>
      <w:r w:rsidDel="00000000" w:rsidR="00000000" w:rsidRPr="00000000">
        <w:rPr>
          <w:b w:val="1"/>
          <w:color w:val="006699"/>
          <w:rtl w:val="0"/>
        </w:rPr>
        <w:t xml:space="preserve">void</w:t>
      </w:r>
      <w:r w:rsidDel="00000000" w:rsidR="00000000" w:rsidRPr="00000000">
        <w:rPr>
          <w:color w:val="000000"/>
          <w:rtl w:val="0"/>
        </w:rPr>
        <w:t xml:space="preserve"> main(String args[]){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"Hello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spacing w:after="0" w:lineRule="auto"/>
        <w:ind w:left="720" w:firstLine="0"/>
        <w:jc w:val="both"/>
        <w:rPr>
          <w:color w:val="000000"/>
        </w:rPr>
      </w:pPr>
      <w:r w:rsidDel="00000000" w:rsidR="00000000" w:rsidRPr="00000000">
        <w:rPr>
          <w:color w:val="000000"/>
          <w:rtl w:val="0"/>
        </w:rPr>
        <w:t xml:space="preserve">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pStyle w:val="Heading2"/>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Application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Sun, 3 billion devices run Java. There are many devices where Java is currently used. Some of them are as follows:</w:t>
      </w:r>
    </w:p>
    <w:p w:rsidR="00000000" w:rsidDel="00000000" w:rsidP="00000000" w:rsidRDefault="00000000" w:rsidRPr="00000000" w14:paraId="0000000F">
      <w:pPr>
        <w:numPr>
          <w:ilvl w:val="0"/>
          <w:numId w:val="2"/>
        </w:numPr>
        <w:spacing w:after="0" w:before="60" w:lineRule="auto"/>
        <w:ind w:left="720" w:hanging="360"/>
        <w:jc w:val="both"/>
        <w:rPr>
          <w:color w:val="000000"/>
        </w:rPr>
      </w:pPr>
      <w:r w:rsidDel="00000000" w:rsidR="00000000" w:rsidRPr="00000000">
        <w:rPr>
          <w:color w:val="000000"/>
          <w:rtl w:val="0"/>
        </w:rPr>
        <w:t xml:space="preserve">Desktop Applications such as acrobat reader, media player, antivirus, etc.</w:t>
      </w:r>
    </w:p>
    <w:p w:rsidR="00000000" w:rsidDel="00000000" w:rsidP="00000000" w:rsidRDefault="00000000" w:rsidRPr="00000000" w14:paraId="00000010">
      <w:pPr>
        <w:numPr>
          <w:ilvl w:val="0"/>
          <w:numId w:val="2"/>
        </w:numPr>
        <w:spacing w:after="0" w:before="60" w:lineRule="auto"/>
        <w:ind w:left="720" w:hanging="360"/>
        <w:jc w:val="both"/>
        <w:rPr>
          <w:color w:val="000000"/>
        </w:rPr>
      </w:pPr>
      <w:r w:rsidDel="00000000" w:rsidR="00000000" w:rsidRPr="00000000">
        <w:rPr>
          <w:color w:val="000000"/>
          <w:rtl w:val="0"/>
        </w:rPr>
        <w:t xml:space="preserve">Web Applications such as irctc.co.in, javatpoint.com, etc.</w:t>
      </w:r>
    </w:p>
    <w:p w:rsidR="00000000" w:rsidDel="00000000" w:rsidP="00000000" w:rsidRDefault="00000000" w:rsidRPr="00000000" w14:paraId="00000011">
      <w:pPr>
        <w:numPr>
          <w:ilvl w:val="0"/>
          <w:numId w:val="2"/>
        </w:numPr>
        <w:spacing w:after="0" w:before="60" w:lineRule="auto"/>
        <w:ind w:left="720" w:hanging="360"/>
        <w:jc w:val="both"/>
        <w:rPr>
          <w:color w:val="000000"/>
        </w:rPr>
      </w:pPr>
      <w:r w:rsidDel="00000000" w:rsidR="00000000" w:rsidRPr="00000000">
        <w:rPr>
          <w:color w:val="000000"/>
          <w:rtl w:val="0"/>
        </w:rPr>
        <w:t xml:space="preserve">Enterprise Applications such as banking applications.</w:t>
      </w:r>
    </w:p>
    <w:p w:rsidR="00000000" w:rsidDel="00000000" w:rsidP="00000000" w:rsidRDefault="00000000" w:rsidRPr="00000000" w14:paraId="00000012">
      <w:pPr>
        <w:numPr>
          <w:ilvl w:val="0"/>
          <w:numId w:val="2"/>
        </w:numPr>
        <w:spacing w:after="0" w:before="60" w:lineRule="auto"/>
        <w:ind w:left="720" w:hanging="360"/>
        <w:jc w:val="both"/>
        <w:rPr>
          <w:color w:val="000000"/>
        </w:rPr>
      </w:pPr>
      <w:r w:rsidDel="00000000" w:rsidR="00000000" w:rsidRPr="00000000">
        <w:rPr>
          <w:color w:val="000000"/>
          <w:rtl w:val="0"/>
        </w:rPr>
        <w:t xml:space="preserve">Mobile</w:t>
      </w:r>
    </w:p>
    <w:p w:rsidR="00000000" w:rsidDel="00000000" w:rsidP="00000000" w:rsidRDefault="00000000" w:rsidRPr="00000000" w14:paraId="00000013">
      <w:pPr>
        <w:numPr>
          <w:ilvl w:val="0"/>
          <w:numId w:val="2"/>
        </w:numPr>
        <w:spacing w:after="0" w:before="60" w:lineRule="auto"/>
        <w:ind w:left="720" w:hanging="360"/>
        <w:jc w:val="both"/>
        <w:rPr>
          <w:color w:val="000000"/>
        </w:rPr>
      </w:pPr>
      <w:r w:rsidDel="00000000" w:rsidR="00000000" w:rsidRPr="00000000">
        <w:rPr>
          <w:color w:val="000000"/>
          <w:rtl w:val="0"/>
        </w:rPr>
        <w:t xml:space="preserve">Embedded System</w:t>
      </w:r>
    </w:p>
    <w:p w:rsidR="00000000" w:rsidDel="00000000" w:rsidP="00000000" w:rsidRDefault="00000000" w:rsidRPr="00000000" w14:paraId="00000014">
      <w:pPr>
        <w:numPr>
          <w:ilvl w:val="0"/>
          <w:numId w:val="2"/>
        </w:numPr>
        <w:spacing w:after="0" w:before="60" w:lineRule="auto"/>
        <w:ind w:left="720" w:hanging="360"/>
        <w:jc w:val="both"/>
        <w:rPr>
          <w:color w:val="000000"/>
        </w:rPr>
      </w:pPr>
      <w:r w:rsidDel="00000000" w:rsidR="00000000" w:rsidRPr="00000000">
        <w:rPr>
          <w:color w:val="000000"/>
          <w:rtl w:val="0"/>
        </w:rPr>
        <w:t xml:space="preserve">Smart Card</w:t>
      </w:r>
    </w:p>
    <w:p w:rsidR="00000000" w:rsidDel="00000000" w:rsidP="00000000" w:rsidRDefault="00000000" w:rsidRPr="00000000" w14:paraId="00000015">
      <w:pPr>
        <w:numPr>
          <w:ilvl w:val="0"/>
          <w:numId w:val="2"/>
        </w:numPr>
        <w:spacing w:after="0" w:before="60" w:lineRule="auto"/>
        <w:ind w:left="720" w:hanging="360"/>
        <w:jc w:val="both"/>
        <w:rPr>
          <w:color w:val="000000"/>
        </w:rPr>
      </w:pPr>
      <w:r w:rsidDel="00000000" w:rsidR="00000000" w:rsidRPr="00000000">
        <w:rPr>
          <w:color w:val="000000"/>
          <w:rtl w:val="0"/>
        </w:rPr>
        <w:t xml:space="preserve">Robotics</w:t>
      </w:r>
    </w:p>
    <w:p w:rsidR="00000000" w:rsidDel="00000000" w:rsidP="00000000" w:rsidRDefault="00000000" w:rsidRPr="00000000" w14:paraId="00000016">
      <w:pPr>
        <w:numPr>
          <w:ilvl w:val="0"/>
          <w:numId w:val="2"/>
        </w:numPr>
        <w:spacing w:after="280" w:before="60" w:lineRule="auto"/>
        <w:ind w:left="720" w:hanging="360"/>
        <w:jc w:val="both"/>
        <w:rPr>
          <w:color w:val="000000"/>
        </w:rPr>
      </w:pPr>
      <w:r w:rsidDel="00000000" w:rsidR="00000000" w:rsidRPr="00000000">
        <w:rPr>
          <w:color w:val="000000"/>
          <w:rtl w:val="0"/>
        </w:rPr>
        <w:t xml:space="preserve">Games, etc.</w:t>
      </w:r>
    </w:p>
    <w:p w:rsidR="00000000" w:rsidDel="00000000" w:rsidP="00000000" w:rsidRDefault="00000000" w:rsidRPr="00000000" w14:paraId="00000017">
      <w:pPr>
        <w:pStyle w:val="Heading2"/>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Types of Java Applications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mainly 4 types of applications that can be created using Java programming:</w:t>
      </w:r>
    </w:p>
    <w:p w:rsidR="00000000" w:rsidDel="00000000" w:rsidP="00000000" w:rsidRDefault="00000000" w:rsidRPr="00000000" w14:paraId="00000019">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1) Standalone Application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000000" w:rsidDel="00000000" w:rsidP="00000000" w:rsidRDefault="00000000" w:rsidRPr="00000000" w14:paraId="0000001B">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2) Web Application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that runs on the server side and creates a dynamic page is called a web application. Currently, Servlet , JSP, Struts, Spring, Hibernate, JSF, etc. technologies are used for creating web applications in Java.</w:t>
      </w:r>
    </w:p>
    <w:p w:rsidR="00000000" w:rsidDel="00000000" w:rsidP="00000000" w:rsidRDefault="00000000" w:rsidRPr="00000000" w14:paraId="0000001D">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3) Enterprise Application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that is distributed in nature, such as banking applications, etc. is called an enterprise application. It has advantages like high-level security, load balancing, and clustering. In Java, EJB is used for creating enterprise applications.</w:t>
      </w:r>
    </w:p>
    <w:p w:rsidR="00000000" w:rsidDel="00000000" w:rsidP="00000000" w:rsidRDefault="00000000" w:rsidRPr="00000000" w14:paraId="0000001F">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4) Mobile Application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application which is created for mobile devices is called a mobile application. Currently, Android and Java ME are used for creating mobile applications.</w:t>
      </w:r>
    </w:p>
    <w:p w:rsidR="00000000" w:rsidDel="00000000" w:rsidP="00000000" w:rsidRDefault="00000000" w:rsidRPr="00000000" w14:paraId="00000021">
      <w:pPr>
        <w:pStyle w:val="Heading2"/>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Java Platforms / Editions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4 platforms or editions of Java:</w:t>
      </w:r>
    </w:p>
    <w:p w:rsidR="00000000" w:rsidDel="00000000" w:rsidP="00000000" w:rsidRDefault="00000000" w:rsidRPr="00000000" w14:paraId="00000023">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1) Java SE (Java Standard Edition)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000000" w:rsidDel="00000000" w:rsidP="00000000" w:rsidRDefault="00000000" w:rsidRPr="00000000" w14:paraId="00000025">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2) Java EE (Java Enterprise Edition)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enterprise platform that is mainly used to develop web and enterprise applications. It is built on top of the Java SE platform. It includes topics like Servlet, JSP, Web Services, EJB, JPA, etc.</w:t>
      </w:r>
    </w:p>
    <w:p w:rsidR="00000000" w:rsidDel="00000000" w:rsidP="00000000" w:rsidRDefault="00000000" w:rsidRPr="00000000" w14:paraId="00000027">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3) Java ME (Java Micro Edition)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micro platform that is dedicated to mobile applications.</w:t>
      </w:r>
    </w:p>
    <w:p w:rsidR="00000000" w:rsidDel="00000000" w:rsidP="00000000" w:rsidRDefault="00000000" w:rsidRPr="00000000" w14:paraId="00000029">
      <w:pPr>
        <w:pStyle w:val="Heading4"/>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4) JavaFX</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It is used to develop rich internet applications. It uses a lightweight user interface API.</w:t>
      </w:r>
      <w:r w:rsidDel="00000000" w:rsidR="00000000" w:rsidRPr="00000000">
        <w:rPr>
          <w:rtl w:val="0"/>
        </w:rPr>
      </w:r>
    </w:p>
    <w:p w:rsidR="00000000" w:rsidDel="00000000" w:rsidP="00000000" w:rsidRDefault="00000000" w:rsidRPr="00000000" w14:paraId="0000002B">
      <w:pPr>
        <w:pStyle w:val="Heading1"/>
        <w:shd w:fill="ffffff" w:val="clear"/>
        <w:spacing w:after="280" w:before="75" w:lineRule="auto"/>
        <w:jc w:val="both"/>
        <w:rPr>
          <w:rFonts w:ascii="Helvetica Neue" w:cs="Helvetica Neue" w:eastAsia="Helvetica Neue" w:hAnsi="Helvetica Neue"/>
          <w:b w:val="0"/>
          <w:color w:val="610b38"/>
          <w:sz w:val="39"/>
          <w:szCs w:val="39"/>
        </w:rPr>
      </w:pPr>
      <w:r w:rsidDel="00000000" w:rsidR="00000000" w:rsidRPr="00000000">
        <w:rPr>
          <w:rFonts w:ascii="Helvetica Neue" w:cs="Helvetica Neue" w:eastAsia="Helvetica Neue" w:hAnsi="Helvetica Neue"/>
          <w:b w:val="0"/>
          <w:color w:val="610b38"/>
          <w:sz w:val="39"/>
          <w:szCs w:val="39"/>
          <w:rtl w:val="0"/>
        </w:rPr>
        <w:t xml:space="preserve">Difference between JDK, JRE, and JVM</w:t>
      </w:r>
    </w:p>
    <w:p w:rsidR="00000000" w:rsidDel="00000000" w:rsidP="00000000" w:rsidRDefault="00000000" w:rsidRPr="00000000" w14:paraId="0000002C">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JVM</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JVMs are available for many hardware and software platforms. JVM, JRE, and JDK are platform dependent because the configuration of each </w:t>
      </w:r>
      <w:hyperlink r:id="rId7">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OS</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different from each other. However, Java is platform independent. There are three notions of the JVM: </w:t>
      </w: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specification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implementation</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w:t>
      </w: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instance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JVM performs the following main tasks:</w:t>
      </w:r>
    </w:p>
    <w:p w:rsidR="00000000" w:rsidDel="00000000" w:rsidP="00000000" w:rsidRDefault="00000000" w:rsidRPr="00000000" w14:paraId="00000030">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Loads code</w:t>
      </w:r>
    </w:p>
    <w:p w:rsidR="00000000" w:rsidDel="00000000" w:rsidP="00000000" w:rsidRDefault="00000000" w:rsidRPr="00000000" w14:paraId="00000031">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Verifies code</w:t>
      </w:r>
    </w:p>
    <w:p w:rsidR="00000000" w:rsidDel="00000000" w:rsidP="00000000" w:rsidRDefault="00000000" w:rsidRPr="00000000" w14:paraId="00000032">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Executes code</w:t>
      </w:r>
    </w:p>
    <w:p w:rsidR="00000000" w:rsidDel="00000000" w:rsidP="00000000" w:rsidRDefault="00000000" w:rsidRPr="00000000" w14:paraId="00000033">
      <w:pPr>
        <w:numPr>
          <w:ilvl w:val="0"/>
          <w:numId w:val="4"/>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Provides runtime environment</w:t>
      </w:r>
    </w:p>
    <w:p w:rsidR="00000000" w:rsidDel="00000000" w:rsidP="00000000" w:rsidRDefault="00000000" w:rsidRPr="00000000" w14:paraId="00000034">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JRE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implementation of JVM is also actively released by other companies besides Sun Micro Systems.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drawing>
          <wp:inline distB="0" distT="0" distL="0" distR="0">
            <wp:extent cx="5731510" cy="3369945"/>
            <wp:effectExtent b="0" l="0" r="0" t="0"/>
            <wp:docPr descr="JRE" id="1852906582" name="image2.png"/>
            <a:graphic>
              <a:graphicData uri="http://schemas.openxmlformats.org/drawingml/2006/picture">
                <pic:pic>
                  <pic:nvPicPr>
                    <pic:cNvPr descr="JRE" id="0" name="image2.png"/>
                    <pic:cNvPicPr preferRelativeResize="0"/>
                  </pic:nvPicPr>
                  <pic:blipFill>
                    <a:blip r:embed="rId8"/>
                    <a:srcRect b="0" l="0" r="0" t="0"/>
                    <a:stretch>
                      <a:fillRect/>
                    </a:stretch>
                  </pic:blipFill>
                  <pic:spPr>
                    <a:xfrm>
                      <a:off x="0" y="0"/>
                      <a:ext cx="5731510" cy="33699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JDK</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JDK is an acronym for Java Development Kit. The Java Development Kit (JDK) is a software development environment which is used to develop Java applications and applets. It physically exists. It contains JRE + development tools.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JDK is an implementation of any one of the below given Java Platforms released by Oracle Corporation:</w:t>
      </w:r>
    </w:p>
    <w:p w:rsidR="00000000" w:rsidDel="00000000" w:rsidP="00000000" w:rsidRDefault="00000000" w:rsidRPr="00000000" w14:paraId="0000003C">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Standard Edition Java Platform</w:t>
      </w:r>
    </w:p>
    <w:p w:rsidR="00000000" w:rsidDel="00000000" w:rsidP="00000000" w:rsidRDefault="00000000" w:rsidRPr="00000000" w14:paraId="0000003D">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Enterprise Edition Java Platform</w:t>
      </w:r>
    </w:p>
    <w:p w:rsidR="00000000" w:rsidDel="00000000" w:rsidP="00000000" w:rsidRDefault="00000000" w:rsidRPr="00000000" w14:paraId="0000003E">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Micro Edition Java Platform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JDK contains a private Java Virtual Machine (JVM) and a few other resources such as an interpreter/loader (java), a compiler (javac), an archiver (jar), a documentation generator (Javadoc), etc. to complete the development of a Java Application.</w:t>
      </w:r>
    </w:p>
    <w:p w:rsidR="00000000" w:rsidDel="00000000" w:rsidP="00000000" w:rsidRDefault="00000000" w:rsidRPr="00000000" w14:paraId="00000040">
      <w:pPr>
        <w:jc w:val="both"/>
        <w:rPr/>
      </w:pPr>
      <w:r w:rsidDel="00000000" w:rsidR="00000000" w:rsidRPr="00000000">
        <w:rPr/>
        <w:drawing>
          <wp:inline distB="0" distT="0" distL="0" distR="0">
            <wp:extent cx="5731510" cy="3350260"/>
            <wp:effectExtent b="0" l="0" r="0" t="0"/>
            <wp:docPr descr="JDK" id="1852906584" name="image7.png"/>
            <a:graphic>
              <a:graphicData uri="http://schemas.openxmlformats.org/drawingml/2006/picture">
                <pic:pic>
                  <pic:nvPicPr>
                    <pic:cNvPr descr="JDK" id="0" name="image7.png"/>
                    <pic:cNvPicPr preferRelativeResize="0"/>
                  </pic:nvPicPr>
                  <pic:blipFill>
                    <a:blip r:embed="rId9"/>
                    <a:srcRect b="0" l="0" r="0" t="0"/>
                    <a:stretch>
                      <a:fillRect/>
                    </a:stretch>
                  </pic:blipFill>
                  <pic:spPr>
                    <a:xfrm>
                      <a:off x="0" y="0"/>
                      <a:ext cx="5731510" cy="33502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shd w:fill="ffffff" w:val="clear"/>
        <w:spacing w:after="280" w:before="75" w:lineRule="auto"/>
        <w:jc w:val="both"/>
        <w:rPr>
          <w:rFonts w:ascii="Helvetica Neue" w:cs="Helvetica Neue" w:eastAsia="Helvetica Neue" w:hAnsi="Helvetica Neue"/>
          <w:b w:val="0"/>
          <w:color w:val="610b38"/>
          <w:sz w:val="39"/>
          <w:szCs w:val="39"/>
        </w:rPr>
      </w:pPr>
      <w:r w:rsidDel="00000000" w:rsidR="00000000" w:rsidRPr="00000000">
        <w:rPr>
          <w:rFonts w:ascii="Helvetica Neue" w:cs="Helvetica Neue" w:eastAsia="Helvetica Neue" w:hAnsi="Helvetica Neue"/>
          <w:b w:val="0"/>
          <w:color w:val="610b38"/>
          <w:sz w:val="39"/>
          <w:szCs w:val="39"/>
          <w:rtl w:val="0"/>
        </w:rPr>
        <w:t xml:space="preserve">JVM (Java Virtual Machine) Architecture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JVM (Java Virtual Machine) is an abstract machine. It is a specification that provides runtime environment in which java bytecode can be executed.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JVMs are available for many hardware and software platforms (i.e. JVM is platform dependent).</w:t>
      </w:r>
    </w:p>
    <w:p w:rsidR="00000000" w:rsidDel="00000000" w:rsidP="00000000" w:rsidRDefault="00000000" w:rsidRPr="00000000" w14:paraId="00000046">
      <w:pPr>
        <w:pStyle w:val="Heading3"/>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What is JVM</w:t>
      </w:r>
      <w:r w:rsidDel="00000000" w:rsidR="00000000" w:rsidRPr="00000000">
        <w:rPr>
          <w:rtl w:val="0"/>
        </w:rPr>
      </w:r>
    </w:p>
    <w:p w:rsidR="00000000" w:rsidDel="00000000" w:rsidP="00000000" w:rsidRDefault="00000000" w:rsidRPr="00000000" w14:paraId="00000047">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 specification</w:t>
      </w:r>
      <w:r w:rsidDel="00000000" w:rsidR="00000000" w:rsidRPr="00000000">
        <w:rPr>
          <w:rFonts w:ascii="Quattrocento Sans" w:cs="Quattrocento Sans" w:eastAsia="Quattrocento Sans" w:hAnsi="Quattrocento Sans"/>
          <w:color w:val="000000"/>
          <w:rtl w:val="0"/>
        </w:rPr>
        <w:t xml:space="preserve"> where working of Java Virtual Machine is specified. But implementation provider is independent to choose the algorithm. Its implementation has been provided by Oracle and other companies.</w:t>
      </w:r>
    </w:p>
    <w:p w:rsidR="00000000" w:rsidDel="00000000" w:rsidP="00000000" w:rsidRDefault="00000000" w:rsidRPr="00000000" w14:paraId="00000048">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An implementation</w:t>
      </w:r>
      <w:r w:rsidDel="00000000" w:rsidR="00000000" w:rsidRPr="00000000">
        <w:rPr>
          <w:rFonts w:ascii="Quattrocento Sans" w:cs="Quattrocento Sans" w:eastAsia="Quattrocento Sans" w:hAnsi="Quattrocento Sans"/>
          <w:color w:val="000000"/>
          <w:rtl w:val="0"/>
        </w:rPr>
        <w:t xml:space="preserve"> Its implementation is known as JRE (Java Runtime Environment).</w:t>
      </w:r>
    </w:p>
    <w:p w:rsidR="00000000" w:rsidDel="00000000" w:rsidP="00000000" w:rsidRDefault="00000000" w:rsidRPr="00000000" w14:paraId="00000049">
      <w:pPr>
        <w:numPr>
          <w:ilvl w:val="0"/>
          <w:numId w:val="9"/>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Runtime Instance</w:t>
      </w:r>
      <w:r w:rsidDel="00000000" w:rsidR="00000000" w:rsidRPr="00000000">
        <w:rPr>
          <w:rFonts w:ascii="Quattrocento Sans" w:cs="Quattrocento Sans" w:eastAsia="Quattrocento Sans" w:hAnsi="Quattrocento Sans"/>
          <w:color w:val="000000"/>
          <w:rtl w:val="0"/>
        </w:rPr>
        <w:t xml:space="preserve"> Whenever you write java command on the command prompt to run the java class, an instance of JVM is created.</w:t>
      </w:r>
    </w:p>
    <w:p w:rsidR="00000000" w:rsidDel="00000000" w:rsidP="00000000" w:rsidRDefault="00000000" w:rsidRPr="00000000" w14:paraId="0000004A">
      <w:pPr>
        <w:pStyle w:val="Heading3"/>
        <w:shd w:fill="ffffff" w:val="clear"/>
        <w:jc w:val="both"/>
        <w:rPr>
          <w:rFonts w:ascii="Helvetica Neue" w:cs="Helvetica Neue" w:eastAsia="Helvetica Neue" w:hAnsi="Helvetica Neue"/>
          <w:b w:val="1"/>
          <w:color w:val="610b38"/>
          <w:sz w:val="38"/>
          <w:szCs w:val="38"/>
        </w:rPr>
      </w:pPr>
      <w:r w:rsidDel="00000000" w:rsidR="00000000" w:rsidRPr="00000000">
        <w:rPr>
          <w:rtl w:val="0"/>
        </w:rPr>
      </w:r>
    </w:p>
    <w:p w:rsidR="00000000" w:rsidDel="00000000" w:rsidP="00000000" w:rsidRDefault="00000000" w:rsidRPr="00000000" w14:paraId="0000004B">
      <w:pPr>
        <w:pStyle w:val="Heading3"/>
        <w:shd w:fill="ffffff" w:val="clear"/>
        <w:jc w:val="both"/>
        <w:rPr>
          <w:rFonts w:ascii="Helvetica Neue" w:cs="Helvetica Neue" w:eastAsia="Helvetica Neue" w:hAnsi="Helvetica Neue"/>
          <w:b w:val="1"/>
          <w:color w:val="610b38"/>
          <w:sz w:val="38"/>
          <w:szCs w:val="38"/>
        </w:rPr>
      </w:pPr>
      <w:r w:rsidDel="00000000" w:rsidR="00000000" w:rsidRPr="00000000">
        <w:rPr>
          <w:rtl w:val="0"/>
        </w:rPr>
      </w:r>
    </w:p>
    <w:p w:rsidR="00000000" w:rsidDel="00000000" w:rsidP="00000000" w:rsidRDefault="00000000" w:rsidRPr="00000000" w14:paraId="0000004C">
      <w:pPr>
        <w:pStyle w:val="Heading3"/>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What it does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JVM performs following operation:</w:t>
      </w:r>
    </w:p>
    <w:p w:rsidR="00000000" w:rsidDel="00000000" w:rsidP="00000000" w:rsidRDefault="00000000" w:rsidRPr="00000000" w14:paraId="0000004E">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Loads code</w:t>
      </w:r>
      <w:r w:rsidDel="00000000" w:rsidR="00000000" w:rsidRPr="00000000">
        <w:rPr>
          <w:rtl w:val="0"/>
        </w:rPr>
      </w:r>
    </w:p>
    <w:p w:rsidR="00000000" w:rsidDel="00000000" w:rsidP="00000000" w:rsidRDefault="00000000" w:rsidRPr="00000000" w14:paraId="0000004F">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Verifies code</w:t>
      </w:r>
    </w:p>
    <w:p w:rsidR="00000000" w:rsidDel="00000000" w:rsidP="00000000" w:rsidRDefault="00000000" w:rsidRPr="00000000" w14:paraId="00000050">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Executes code</w:t>
      </w:r>
    </w:p>
    <w:p w:rsidR="00000000" w:rsidDel="00000000" w:rsidP="00000000" w:rsidRDefault="00000000" w:rsidRPr="00000000" w14:paraId="00000051">
      <w:pPr>
        <w:numPr>
          <w:ilvl w:val="0"/>
          <w:numId w:val="10"/>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Provides runtime environment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JVM provides definitions for the:</w:t>
      </w:r>
    </w:p>
    <w:p w:rsidR="00000000" w:rsidDel="00000000" w:rsidP="00000000" w:rsidRDefault="00000000" w:rsidRPr="00000000" w14:paraId="00000053">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Memory area</w:t>
      </w:r>
    </w:p>
    <w:p w:rsidR="00000000" w:rsidDel="00000000" w:rsidP="00000000" w:rsidRDefault="00000000" w:rsidRPr="00000000" w14:paraId="00000054">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Class file format</w:t>
      </w:r>
    </w:p>
    <w:p w:rsidR="00000000" w:rsidDel="00000000" w:rsidP="00000000" w:rsidRDefault="00000000" w:rsidRPr="00000000" w14:paraId="00000055">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Register set</w:t>
      </w:r>
    </w:p>
    <w:p w:rsidR="00000000" w:rsidDel="00000000" w:rsidP="00000000" w:rsidRDefault="00000000" w:rsidRPr="00000000" w14:paraId="00000056">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Garbage-collected heap</w:t>
      </w:r>
    </w:p>
    <w:p w:rsidR="00000000" w:rsidDel="00000000" w:rsidP="00000000" w:rsidRDefault="00000000" w:rsidRPr="00000000" w14:paraId="00000057">
      <w:pPr>
        <w:numPr>
          <w:ilvl w:val="0"/>
          <w:numId w:val="11"/>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Fatal error reporting etc.</w:t>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JVM Architecture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Let's understand the internal architecture of JVM. It contains classloader, memory area, execution engine etc.</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drawing>
          <wp:inline distB="0" distT="0" distL="0" distR="0">
            <wp:extent cx="5839000" cy="2435615"/>
            <wp:effectExtent b="0" l="0" r="0" t="0"/>
            <wp:docPr descr="JVM Architecture" id="1852906583" name="image9.png"/>
            <a:graphic>
              <a:graphicData uri="http://schemas.openxmlformats.org/drawingml/2006/picture">
                <pic:pic>
                  <pic:nvPicPr>
                    <pic:cNvPr descr="JVM Architecture" id="0" name="image9.png"/>
                    <pic:cNvPicPr preferRelativeResize="0"/>
                  </pic:nvPicPr>
                  <pic:blipFill>
                    <a:blip r:embed="rId10"/>
                    <a:srcRect b="0" l="0" r="0" t="0"/>
                    <a:stretch>
                      <a:fillRect/>
                    </a:stretch>
                  </pic:blipFill>
                  <pic:spPr>
                    <a:xfrm>
                      <a:off x="0" y="0"/>
                      <a:ext cx="5839000" cy="2435615"/>
                    </a:xfrm>
                    <a:prstGeom prst="rect"/>
                    <a:ln/>
                  </pic:spPr>
                </pic:pic>
              </a:graphicData>
            </a:graphic>
          </wp:inline>
        </w:drawing>
      </w:r>
      <w:r w:rsidDel="00000000" w:rsidR="00000000" w:rsidRPr="00000000">
        <w:rPr>
          <w:rFonts w:ascii="Quattrocento Sans" w:cs="Quattrocento Sans" w:eastAsia="Quattrocento Sans" w:hAnsi="Quattrocento Sans"/>
          <w:color w:val="333333"/>
          <w:rtl w:val="0"/>
        </w:rPr>
        <w:br w:type="textWrapping"/>
        <w:br w:type="textWrapping"/>
      </w:r>
      <w:r w:rsidDel="00000000" w:rsidR="00000000" w:rsidRPr="00000000">
        <w:rPr>
          <w:rtl w:val="0"/>
        </w:rPr>
      </w:r>
    </w:p>
    <w:p w:rsidR="00000000" w:rsidDel="00000000" w:rsidP="00000000" w:rsidRDefault="00000000" w:rsidRPr="00000000" w14:paraId="0000005C">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1) Classloader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Classloader is a subsystem of JVM which is used to load class files. Whenever we run the java program, it is loaded first by the classloader. There are three built-in classloaders in Java.</w:t>
      </w:r>
    </w:p>
    <w:p w:rsidR="00000000" w:rsidDel="00000000" w:rsidP="00000000" w:rsidRDefault="00000000" w:rsidRPr="00000000" w14:paraId="0000005E">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Bootstrap ClassLoader</w:t>
      </w:r>
      <w:r w:rsidDel="00000000" w:rsidR="00000000" w:rsidRPr="00000000">
        <w:rPr>
          <w:rFonts w:ascii="Quattrocento Sans" w:cs="Quattrocento Sans" w:eastAsia="Quattrocento Sans" w:hAnsi="Quattrocento Sans"/>
          <w:color w:val="000000"/>
          <w:rtl w:val="0"/>
        </w:rPr>
        <w:t xml:space="preserve">: This is the first classloader which is the super class of Extension classloader. It loads the </w:t>
      </w:r>
      <w:r w:rsidDel="00000000" w:rsidR="00000000" w:rsidRPr="00000000">
        <w:rPr>
          <w:rFonts w:ascii="Quattrocento Sans" w:cs="Quattrocento Sans" w:eastAsia="Quattrocento Sans" w:hAnsi="Quattrocento Sans"/>
          <w:i w:val="1"/>
          <w:color w:val="000000"/>
          <w:rtl w:val="0"/>
        </w:rPr>
        <w:t xml:space="preserve">rt.jar</w:t>
      </w:r>
      <w:r w:rsidDel="00000000" w:rsidR="00000000" w:rsidRPr="00000000">
        <w:rPr>
          <w:rFonts w:ascii="Quattrocento Sans" w:cs="Quattrocento Sans" w:eastAsia="Quattrocento Sans" w:hAnsi="Quattrocento Sans"/>
          <w:color w:val="000000"/>
          <w:rtl w:val="0"/>
        </w:rPr>
        <w:t xml:space="preserve"> file which contains all class files of Java Standard Edition like java.lang package classes, java.net package classes, java.util package classes, java.io package classes, java.sql package classes etc.</w:t>
      </w:r>
    </w:p>
    <w:p w:rsidR="00000000" w:rsidDel="00000000" w:rsidP="00000000" w:rsidRDefault="00000000" w:rsidRPr="00000000" w14:paraId="0000005F">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Extension ClassLoader</w:t>
      </w:r>
      <w:r w:rsidDel="00000000" w:rsidR="00000000" w:rsidRPr="00000000">
        <w:rPr>
          <w:rFonts w:ascii="Quattrocento Sans" w:cs="Quattrocento Sans" w:eastAsia="Quattrocento Sans" w:hAnsi="Quattrocento Sans"/>
          <w:color w:val="000000"/>
          <w:rtl w:val="0"/>
        </w:rPr>
        <w:t xml:space="preserve">: This is the child classloader of Bootstrap and parent classloader of System classloader. It loades the jar files located inside </w:t>
      </w:r>
      <w:r w:rsidDel="00000000" w:rsidR="00000000" w:rsidRPr="00000000">
        <w:rPr>
          <w:rFonts w:ascii="Quattrocento Sans" w:cs="Quattrocento Sans" w:eastAsia="Quattrocento Sans" w:hAnsi="Quattrocento Sans"/>
          <w:i w:val="1"/>
          <w:color w:val="000000"/>
          <w:rtl w:val="0"/>
        </w:rPr>
        <w:t xml:space="preserve">$JAVA_HOME/jre/lib/ext</w:t>
      </w:r>
      <w:r w:rsidDel="00000000" w:rsidR="00000000" w:rsidRPr="00000000">
        <w:rPr>
          <w:rFonts w:ascii="Quattrocento Sans" w:cs="Quattrocento Sans" w:eastAsia="Quattrocento Sans" w:hAnsi="Quattrocento Sans"/>
          <w:color w:val="000000"/>
          <w:rtl w:val="0"/>
        </w:rPr>
        <w:t xml:space="preserve"> directory.</w:t>
      </w:r>
    </w:p>
    <w:p w:rsidR="00000000" w:rsidDel="00000000" w:rsidP="00000000" w:rsidRDefault="00000000" w:rsidRPr="00000000" w14:paraId="00000060">
      <w:pPr>
        <w:numPr>
          <w:ilvl w:val="0"/>
          <w:numId w:val="12"/>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System/Application ClassLoader</w:t>
      </w:r>
      <w:r w:rsidDel="00000000" w:rsidR="00000000" w:rsidRPr="00000000">
        <w:rPr>
          <w:rFonts w:ascii="Quattrocento Sans" w:cs="Quattrocento Sans" w:eastAsia="Quattrocento Sans" w:hAnsi="Quattrocento Sans"/>
          <w:color w:val="000000"/>
          <w:rtl w:val="0"/>
        </w:rPr>
        <w:t xml:space="preserve">: This is the child classloader of Extension classloader. It loads the classfiles from classpath. By default, classpath is set to current directory. You can change the classpath using "-cp" or "-classpath" switch. It is also known as Application classloader.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//Let's see an example to print the classloader 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ClassLoaderExample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static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main(String[] args)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6">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color w:val="008200"/>
          <w:rtl w:val="0"/>
        </w:rPr>
        <w:t xml:space="preserve">// Let's print the classloader name of current class.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//Application/System classloader will load this class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Class c=ClassLoaderExample.</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System.out.println(c.getClassLoader());  </w:t>
      </w:r>
    </w:p>
    <w:p w:rsidR="00000000" w:rsidDel="00000000" w:rsidP="00000000" w:rsidRDefault="00000000" w:rsidRPr="00000000" w14:paraId="0000006A">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color w:val="008200"/>
          <w:rtl w:val="0"/>
        </w:rPr>
        <w:t xml:space="preserve">//If we print the classloader name of String, it will print null because it is an</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8200"/>
          <w:sz w:val="24"/>
          <w:szCs w:val="24"/>
          <w:u w:val="none"/>
          <w:shd w:fill="auto" w:val="clear"/>
          <w:vertAlign w:val="baseline"/>
          <w:rtl w:val="0"/>
        </w:rPr>
        <w:t xml:space="preserve">//in-built class which is found in rt.jar, so it is loaded by Bootstrap classloader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System.out.println(String.</w:t>
      </w: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.getClassLoader());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E">
      <w:pPr>
        <w:spacing w:after="0" w:lineRule="auto"/>
        <w:ind w:left="720" w:firstLine="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Output: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53555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535559"/>
          <w:sz w:val="20"/>
          <w:szCs w:val="20"/>
          <w:u w:val="none"/>
          <w:shd w:fill="auto" w:val="clear"/>
          <w:vertAlign w:val="baseline"/>
          <w:rtl w:val="0"/>
        </w:rPr>
        <w:t xml:space="preserve">sun.misc.Launcher$AppClassLoader@4e0e2f2a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b w:val="0"/>
          <w:i w:val="0"/>
          <w:smallCaps w:val="0"/>
          <w:strike w:val="0"/>
          <w:color w:val="535559"/>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535559"/>
          <w:sz w:val="20"/>
          <w:szCs w:val="20"/>
          <w:u w:val="none"/>
          <w:shd w:fill="auto" w:val="clear"/>
          <w:vertAlign w:val="baseline"/>
          <w:rtl w:val="0"/>
        </w:rPr>
        <w:t xml:space="preserve">null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These are the internal classloaders provided by Java. If you want to create your own classloader, you need to extend the ClassLoader class.</w:t>
      </w:r>
    </w:p>
    <w:p w:rsidR="00000000" w:rsidDel="00000000" w:rsidP="00000000" w:rsidRDefault="00000000" w:rsidRPr="00000000" w14:paraId="00000073">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2) Class(Method) Area</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Class(Method) Area stores per-class structures such as the runtime constant pool, field and method data, the code for methods.</w:t>
      </w:r>
    </w:p>
    <w:p w:rsidR="00000000" w:rsidDel="00000000" w:rsidP="00000000" w:rsidRDefault="00000000" w:rsidRPr="00000000" w14:paraId="00000075">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3) Heap</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the runtime data area in which objects are allocated.</w:t>
      </w:r>
    </w:p>
    <w:p w:rsidR="00000000" w:rsidDel="00000000" w:rsidP="00000000" w:rsidRDefault="00000000" w:rsidRPr="00000000" w14:paraId="00000077">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4) Stack</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Stack stores frames. It holds local variables and partial results, and plays a part in method invocation and return.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Each thread has a private JVM stack, created at the same time as thread.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new frame is created each time a method is invoked. A frame is destroyed when its method invocation completes.</w:t>
      </w:r>
    </w:p>
    <w:p w:rsidR="00000000" w:rsidDel="00000000" w:rsidP="00000000" w:rsidRDefault="00000000" w:rsidRPr="00000000" w14:paraId="0000007B">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5) Program Counter Register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PC (program counter) register contains the address of the Java virtual machine instruction currently being executed.</w:t>
      </w:r>
    </w:p>
    <w:p w:rsidR="00000000" w:rsidDel="00000000" w:rsidP="00000000" w:rsidRDefault="00000000" w:rsidRPr="00000000" w14:paraId="0000007D">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6) Native Method Stack</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contains all the native methods used in the application.</w:t>
      </w:r>
    </w:p>
    <w:p w:rsidR="00000000" w:rsidDel="00000000" w:rsidP="00000000" w:rsidRDefault="00000000" w:rsidRPr="00000000" w14:paraId="0000007F">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7) Execution Engine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contains:</w:t>
      </w:r>
    </w:p>
    <w:p w:rsidR="00000000" w:rsidDel="00000000" w:rsidP="00000000" w:rsidRDefault="00000000" w:rsidRPr="00000000" w14:paraId="00000081">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A virtual processor</w:t>
      </w:r>
      <w:r w:rsidDel="00000000" w:rsidR="00000000" w:rsidRPr="00000000">
        <w:rPr>
          <w:rtl w:val="0"/>
        </w:rPr>
      </w:r>
    </w:p>
    <w:p w:rsidR="00000000" w:rsidDel="00000000" w:rsidP="00000000" w:rsidRDefault="00000000" w:rsidRPr="00000000" w14:paraId="00000082">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Interpreter:</w:t>
      </w:r>
      <w:r w:rsidDel="00000000" w:rsidR="00000000" w:rsidRPr="00000000">
        <w:rPr>
          <w:rFonts w:ascii="Quattrocento Sans" w:cs="Quattrocento Sans" w:eastAsia="Quattrocento Sans" w:hAnsi="Quattrocento Sans"/>
          <w:color w:val="000000"/>
          <w:rtl w:val="0"/>
        </w:rPr>
        <w:t xml:space="preserve"> Read bytecode stream then execute the instructions.</w:t>
      </w:r>
    </w:p>
    <w:p w:rsidR="00000000" w:rsidDel="00000000" w:rsidP="00000000" w:rsidRDefault="00000000" w:rsidRPr="00000000" w14:paraId="00000083">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Just-In-Time(JIT) compiler:</w:t>
      </w:r>
      <w:r w:rsidDel="00000000" w:rsidR="00000000" w:rsidRPr="00000000">
        <w:rPr>
          <w:rFonts w:ascii="Quattrocento Sans" w:cs="Quattrocento Sans" w:eastAsia="Quattrocento Sans" w:hAnsi="Quattrocento Sans"/>
          <w:color w:val="000000"/>
          <w:rtl w:val="0"/>
        </w:rPr>
        <w:t xml:space="preserve">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000000" w:rsidDel="00000000" w:rsidP="00000000" w:rsidRDefault="00000000" w:rsidRPr="00000000" w14:paraId="00000084">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8) Java Native Interface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Native Interface (JNI) is a framework which provides an interface to communicate with another application written in another language like C, C++, Assembly etc. Java uses JNI framework to send output to the Console or interact with OS libraries.</w:t>
      </w:r>
    </w:p>
    <w:p w:rsidR="00000000" w:rsidDel="00000000" w:rsidP="00000000" w:rsidRDefault="00000000" w:rsidRPr="00000000" w14:paraId="00000086">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Java OOPs Concepts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page, we will learn about the basics of OOPs. Object-Oriented Programming is a paradigm that provides many concepts, such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inheritance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data binding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polymorphism</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etc.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Simula</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considered the first object-oriented programming language. The programming paradigm where everything is represented as an object is known as a truly object-oriented programming language.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Smalltalk</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considered the first truly object-oriented programming language.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popular object-oriented languages are Java, C#, PHP, Python, C++, etc.</w:t>
      </w:r>
      <w:r w:rsidDel="00000000" w:rsidR="00000000" w:rsidRPr="00000000">
        <w:rPr>
          <w:rFonts w:ascii="Roboto" w:cs="Roboto" w:eastAsia="Roboto" w:hAnsi="Roboto"/>
          <w:b w:val="0"/>
          <w:i w:val="0"/>
          <w:smallCaps w:val="0"/>
          <w:strike w:val="0"/>
          <w:color w:val="ffffff"/>
          <w:sz w:val="21"/>
          <w:szCs w:val="21"/>
          <w:u w:val="none"/>
          <w:shd w:fill="auto" w:val="clear"/>
          <w:vertAlign w:val="baseline"/>
          <w:rtl w:val="0"/>
        </w:rPr>
        <w:t xml:space="preserve">kip 10sPlayoForward Skip 10s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main aim of object-oriented programming is to implement real-world entities, for example, object, classes, abstraction, inheritance, polymorphism, etc.</w:t>
      </w:r>
    </w:p>
    <w:p w:rsidR="00000000" w:rsidDel="00000000" w:rsidP="00000000" w:rsidRDefault="00000000" w:rsidRPr="00000000" w14:paraId="0000008C">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OOPs (Object-Oriented Programming System)</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Object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means a real-world entity such as a pen, chair, table, computer, watch, etc.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Object-Oriented Programming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a methodology or paradigm to design a program using classes and objects. It simplifies software development and maintenance by providing some concepts:</w:t>
      </w:r>
    </w:p>
    <w:p w:rsidR="00000000" w:rsidDel="00000000" w:rsidP="00000000" w:rsidRDefault="00000000" w:rsidRPr="00000000" w14:paraId="0000008E">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Object</w:t>
      </w:r>
    </w:p>
    <w:p w:rsidR="00000000" w:rsidDel="00000000" w:rsidP="00000000" w:rsidRDefault="00000000" w:rsidRPr="00000000" w14:paraId="0000008F">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Class</w:t>
      </w:r>
    </w:p>
    <w:p w:rsidR="00000000" w:rsidDel="00000000" w:rsidP="00000000" w:rsidRDefault="00000000" w:rsidRPr="00000000" w14:paraId="00000090">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Inheritance</w:t>
      </w:r>
    </w:p>
    <w:p w:rsidR="00000000" w:rsidDel="00000000" w:rsidP="00000000" w:rsidRDefault="00000000" w:rsidRPr="00000000" w14:paraId="00000091">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Polymorphism</w:t>
      </w:r>
    </w:p>
    <w:p w:rsidR="00000000" w:rsidDel="00000000" w:rsidP="00000000" w:rsidRDefault="00000000" w:rsidRPr="00000000" w14:paraId="00000092">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Abstraction</w:t>
      </w:r>
    </w:p>
    <w:p w:rsidR="00000000" w:rsidDel="00000000" w:rsidP="00000000" w:rsidRDefault="00000000" w:rsidRPr="00000000" w14:paraId="00000093">
      <w:pPr>
        <w:numPr>
          <w:ilvl w:val="0"/>
          <w:numId w:val="3"/>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Encapsulation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Apart from these concepts, there are some other terms which are used in Object-Oriented design:</w:t>
      </w:r>
    </w:p>
    <w:p w:rsidR="00000000" w:rsidDel="00000000" w:rsidP="00000000" w:rsidRDefault="00000000" w:rsidRPr="00000000" w14:paraId="00000095">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Coupling</w:t>
      </w:r>
    </w:p>
    <w:p w:rsidR="00000000" w:rsidDel="00000000" w:rsidP="00000000" w:rsidRDefault="00000000" w:rsidRPr="00000000" w14:paraId="00000096">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Cohesion</w:t>
      </w:r>
    </w:p>
    <w:p w:rsidR="00000000" w:rsidDel="00000000" w:rsidP="00000000" w:rsidRDefault="00000000" w:rsidRPr="00000000" w14:paraId="00000097">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Association</w:t>
      </w:r>
    </w:p>
    <w:p w:rsidR="00000000" w:rsidDel="00000000" w:rsidP="00000000" w:rsidRDefault="00000000" w:rsidRPr="00000000" w14:paraId="00000098">
      <w:pPr>
        <w:numPr>
          <w:ilvl w:val="0"/>
          <w:numId w:val="5"/>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Aggregation</w:t>
      </w:r>
    </w:p>
    <w:p w:rsidR="00000000" w:rsidDel="00000000" w:rsidP="00000000" w:rsidRDefault="00000000" w:rsidRPr="00000000" w14:paraId="00000099">
      <w:pPr>
        <w:numPr>
          <w:ilvl w:val="0"/>
          <w:numId w:val="5"/>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Composition</w:t>
      </w:r>
    </w:p>
    <w:sdt>
      <w:sdtPr>
        <w:tag w:val="goog_rdk_1"/>
      </w:sdtPr>
      <w:sdtContent>
        <w:p w:rsidR="00000000" w:rsidDel="00000000" w:rsidP="00000000" w:rsidRDefault="00000000" w:rsidRPr="00000000" w14:paraId="0000009A">
          <w:pPr>
            <w:spacing w:after="0" w:line="240" w:lineRule="auto"/>
            <w:rPr>
              <w:ins w:author="Unknown" w:id="0" w:date="2023-07-01T16:01:58Z"/>
              <w:rFonts w:ascii="Quattrocento Sans" w:cs="Quattrocento Sans" w:eastAsia="Quattrocento Sans" w:hAnsi="Quattrocento Sans"/>
              <w:color w:val="333333"/>
              <w:highlight w:val="white"/>
            </w:rPr>
          </w:pPr>
          <w:r w:rsidDel="00000000" w:rsidR="00000000" w:rsidRPr="00000000">
            <w:rPr/>
            <w:drawing>
              <wp:inline distB="0" distT="0" distL="0" distR="0">
                <wp:extent cx="5302250" cy="4087495"/>
                <wp:effectExtent b="0" l="0" r="0" t="0"/>
                <wp:docPr descr="Java OOPs Concepts" id="1852906586" name="image8.png"/>
                <a:graphic>
                  <a:graphicData uri="http://schemas.openxmlformats.org/drawingml/2006/picture">
                    <pic:pic>
                      <pic:nvPicPr>
                        <pic:cNvPr descr="Java OOPs Concepts" id="0" name="image8.png"/>
                        <pic:cNvPicPr preferRelativeResize="0"/>
                      </pic:nvPicPr>
                      <pic:blipFill>
                        <a:blip r:embed="rId11"/>
                        <a:srcRect b="0" l="0" r="0" t="0"/>
                        <a:stretch>
                          <a:fillRect/>
                        </a:stretch>
                      </pic:blipFill>
                      <pic:spPr>
                        <a:xfrm>
                          <a:off x="0" y="0"/>
                          <a:ext cx="5302250" cy="4087495"/>
                        </a:xfrm>
                        <a:prstGeom prst="rect"/>
                        <a:ln/>
                      </pic:spPr>
                    </pic:pic>
                  </a:graphicData>
                </a:graphic>
              </wp:inline>
            </w:drawing>
          </w:r>
          <w:r w:rsidDel="00000000" w:rsidR="00000000" w:rsidRPr="00000000">
            <w:rPr>
              <w:rFonts w:ascii="Quattrocento Sans" w:cs="Quattrocento Sans" w:eastAsia="Quattrocento Sans" w:hAnsi="Quattrocento Sans"/>
              <w:color w:val="333333"/>
              <w:highlight w:val="white"/>
              <w:rtl w:val="0"/>
            </w:rPr>
            <w:t xml:space="preserve"> </w:t>
          </w:r>
          <w:sdt>
            <w:sdtPr>
              <w:tag w:val="goog_rdk_0"/>
            </w:sdtPr>
            <w:sdtContent>
              <w:ins w:author="Unknown" w:id="0" w:date="2023-07-01T16:01:58Z">
                <w:r w:rsidDel="00000000" w:rsidR="00000000" w:rsidRPr="00000000">
                  <w:rPr>
                    <w:rtl w:val="0"/>
                  </w:rPr>
                </w:r>
              </w:ins>
            </w:sdtContent>
          </w:sdt>
        </w:p>
      </w:sdtContent>
    </w:sdt>
    <w:p w:rsidR="00000000" w:rsidDel="00000000" w:rsidP="00000000" w:rsidRDefault="00000000" w:rsidRPr="00000000" w14:paraId="0000009B">
      <w:pPr>
        <w:pStyle w:val="Heading2"/>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Object</w:t>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drawing>
          <wp:inline distB="0" distT="0" distL="0" distR="0">
            <wp:extent cx="3056890" cy="3056890"/>
            <wp:effectExtent b="0" l="0" r="0" t="0"/>
            <wp:docPr descr="Java Object" id="1852906585" name="image3.png"/>
            <a:graphic>
              <a:graphicData uri="http://schemas.openxmlformats.org/drawingml/2006/picture">
                <pic:pic>
                  <pic:nvPicPr>
                    <pic:cNvPr descr="Java Object" id="0" name="image3.png"/>
                    <pic:cNvPicPr preferRelativeResize="0"/>
                  </pic:nvPicPr>
                  <pic:blipFill>
                    <a:blip r:embed="rId12"/>
                    <a:srcRect b="0" l="0" r="0" t="0"/>
                    <a:stretch>
                      <a:fillRect/>
                    </a:stretch>
                  </pic:blipFill>
                  <pic:spPr>
                    <a:xfrm>
                      <a:off x="0" y="0"/>
                      <a:ext cx="3056890" cy="30568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Any entity that has state and behavior is known as an object. For example, a chair, pen, table, keyboard, bike, etc. It can be physical or logical.</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 dog is an object because it has states like color, name, breed, etc. as well as behaviors like wagging the tail, barking, eating, etc.</w:t>
      </w:r>
    </w:p>
    <w:p w:rsidR="00000000" w:rsidDel="00000000" w:rsidP="00000000" w:rsidRDefault="00000000" w:rsidRPr="00000000" w14:paraId="000000A0">
      <w:pPr>
        <w:pStyle w:val="Heading2"/>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Class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Collection of objects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called class. It is a logical entity.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class can also be defined as a blueprint from which you can create an individual object. Class doesn't consume any space.</w:t>
      </w:r>
    </w:p>
    <w:p w:rsidR="00000000" w:rsidDel="00000000" w:rsidP="00000000" w:rsidRDefault="00000000" w:rsidRPr="00000000" w14:paraId="000000A3">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Inheritance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Quattrocento Sans" w:cs="Quattrocento Sans" w:eastAsia="Quattrocento Sans" w:hAnsi="Quattrocento Sans"/>
          <w:i w:val="1"/>
          <w:color w:val="434343"/>
          <w:sz w:val="24"/>
          <w:szCs w:val="24"/>
        </w:rPr>
      </w:pPr>
      <w:r w:rsidDel="00000000" w:rsidR="00000000" w:rsidRPr="00000000">
        <w:rPr>
          <w:rFonts w:ascii="Quattrocento Sans" w:cs="Quattrocento Sans" w:eastAsia="Quattrocento Sans" w:hAnsi="Quattrocento Sans"/>
          <w:i w:val="1"/>
          <w:color w:val="434343"/>
          <w:sz w:val="24"/>
          <w:szCs w:val="24"/>
          <w:shd w:fill="fafbfc" w:val="clear"/>
          <w:rtl w:val="0"/>
        </w:rPr>
        <w:t xml:space="preserve">Inheritance is an object-oriented programming concept in which one class acquires the properties and behavior of another class. It represents a parent-child relationship between two classes. This parent-child relationship is also known as an IS-A relationship.</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When one object acquires all the properties and behaviors of a parent object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known as inheritance. It provides code reusability. It is used to achieve runtime polymorphism.</w:t>
      </w:r>
    </w:p>
    <w:p w:rsidR="00000000" w:rsidDel="00000000" w:rsidP="00000000" w:rsidRDefault="00000000" w:rsidRPr="00000000" w14:paraId="000000A7">
      <w:pPr>
        <w:jc w:val="center"/>
        <w:rPr/>
      </w:pPr>
      <w:r w:rsidDel="00000000" w:rsidR="00000000" w:rsidRPr="00000000">
        <w:rPr/>
        <w:drawing>
          <wp:inline distB="0" distT="0" distL="0" distR="0">
            <wp:extent cx="2381250" cy="2381250"/>
            <wp:effectExtent b="0" l="0" r="0" t="0"/>
            <wp:docPr descr="Polymorphism in Java" id="1852906587" name="image5.gif"/>
            <a:graphic>
              <a:graphicData uri="http://schemas.openxmlformats.org/drawingml/2006/picture">
                <pic:pic>
                  <pic:nvPicPr>
                    <pic:cNvPr descr="Polymorphism in Java" id="0" name="image5.gif"/>
                    <pic:cNvPicPr preferRelativeResize="0"/>
                  </pic:nvPicPr>
                  <pic:blipFill>
                    <a:blip r:embed="rId13"/>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tl w:val="0"/>
        </w:rPr>
      </w:r>
    </w:p>
    <w:p w:rsidR="00000000" w:rsidDel="00000000" w:rsidP="00000000" w:rsidRDefault="00000000" w:rsidRPr="00000000" w14:paraId="000000AA">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tl w:val="0"/>
        </w:rPr>
      </w:r>
    </w:p>
    <w:p w:rsidR="00000000" w:rsidDel="00000000" w:rsidP="00000000" w:rsidRDefault="00000000" w:rsidRPr="00000000" w14:paraId="000000AB">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tl w:val="0"/>
        </w:rPr>
      </w:r>
    </w:p>
    <w:p w:rsidR="00000000" w:rsidDel="00000000" w:rsidP="00000000" w:rsidRDefault="00000000" w:rsidRPr="00000000" w14:paraId="000000AC">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Polymorphism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Quattrocento Sans" w:cs="Quattrocento Sans" w:eastAsia="Quattrocento Sans" w:hAnsi="Quattrocento Sans"/>
          <w:i w:val="1"/>
          <w:color w:val="434343"/>
          <w:sz w:val="24"/>
          <w:szCs w:val="24"/>
          <w:highlight w:val="white"/>
        </w:rPr>
      </w:pPr>
      <w:r w:rsidDel="00000000" w:rsidR="00000000" w:rsidRPr="00000000">
        <w:rPr>
          <w:rFonts w:ascii="Quattrocento Sans" w:cs="Quattrocento Sans" w:eastAsia="Quattrocento Sans" w:hAnsi="Quattrocento Sans"/>
          <w:i w:val="1"/>
          <w:color w:val="434343"/>
          <w:sz w:val="24"/>
          <w:szCs w:val="24"/>
          <w:highlight w:val="white"/>
          <w:rtl w:val="0"/>
        </w:rPr>
        <w:t xml:space="preserve">The word “Polymorphism” derives from two words i.e. </w:t>
      </w:r>
      <w:r w:rsidDel="00000000" w:rsidR="00000000" w:rsidRPr="00000000">
        <w:rPr>
          <w:rFonts w:ascii="Quattrocento Sans" w:cs="Quattrocento Sans" w:eastAsia="Quattrocento Sans" w:hAnsi="Quattrocento Sans"/>
          <w:b w:val="1"/>
          <w:i w:val="1"/>
          <w:color w:val="434343"/>
          <w:sz w:val="24"/>
          <w:szCs w:val="24"/>
          <w:highlight w:val="white"/>
          <w:rtl w:val="0"/>
        </w:rPr>
        <w:t xml:space="preserve">“Poly” </w:t>
      </w:r>
      <w:r w:rsidDel="00000000" w:rsidR="00000000" w:rsidRPr="00000000">
        <w:rPr>
          <w:rFonts w:ascii="Quattrocento Sans" w:cs="Quattrocento Sans" w:eastAsia="Quattrocento Sans" w:hAnsi="Quattrocento Sans"/>
          <w:i w:val="1"/>
          <w:color w:val="434343"/>
          <w:sz w:val="24"/>
          <w:szCs w:val="24"/>
          <w:highlight w:val="white"/>
          <w:rtl w:val="0"/>
        </w:rPr>
        <w:t xml:space="preserve">which means many and “</w:t>
      </w:r>
      <w:r w:rsidDel="00000000" w:rsidR="00000000" w:rsidRPr="00000000">
        <w:rPr>
          <w:rFonts w:ascii="Quattrocento Sans" w:cs="Quattrocento Sans" w:eastAsia="Quattrocento Sans" w:hAnsi="Quattrocento Sans"/>
          <w:b w:val="1"/>
          <w:i w:val="1"/>
          <w:color w:val="434343"/>
          <w:sz w:val="24"/>
          <w:szCs w:val="24"/>
          <w:highlight w:val="white"/>
          <w:rtl w:val="0"/>
        </w:rPr>
        <w:t xml:space="preserve">morphs</w:t>
      </w:r>
      <w:r w:rsidDel="00000000" w:rsidR="00000000" w:rsidRPr="00000000">
        <w:rPr>
          <w:rFonts w:ascii="Quattrocento Sans" w:cs="Quattrocento Sans" w:eastAsia="Quattrocento Sans" w:hAnsi="Quattrocento Sans"/>
          <w:i w:val="1"/>
          <w:color w:val="434343"/>
          <w:sz w:val="24"/>
          <w:szCs w:val="24"/>
          <w:highlight w:val="white"/>
          <w:rtl w:val="0"/>
        </w:rPr>
        <w:t xml:space="preserve">” meaning forms. Thus polymorphism means many forms. In a programming language, we can say that an object can take many forms, and hence the object is polymorphic.</w:t>
      </w:r>
    </w:p>
    <w:p w:rsidR="00000000" w:rsidDel="00000000" w:rsidP="00000000" w:rsidRDefault="00000000" w:rsidRPr="00000000" w14:paraId="000000AF">
      <w:pPr>
        <w:shd w:fill="fafbfc" w:val="clear"/>
        <w:spacing w:after="380" w:lineRule="auto"/>
        <w:rPr>
          <w:rFonts w:ascii="Quattrocento Sans" w:cs="Quattrocento Sans" w:eastAsia="Quattrocento Sans" w:hAnsi="Quattrocento Sans"/>
          <w:i w:val="1"/>
          <w:color w:val="434343"/>
          <w:sz w:val="24"/>
          <w:szCs w:val="24"/>
          <w:highlight w:val="white"/>
        </w:rPr>
      </w:pPr>
      <w:r w:rsidDel="00000000" w:rsidR="00000000" w:rsidRPr="00000000">
        <w:rPr>
          <w:rFonts w:ascii="Quattrocento Sans" w:cs="Quattrocento Sans" w:eastAsia="Quattrocento Sans" w:hAnsi="Quattrocento Sans"/>
          <w:i w:val="1"/>
          <w:color w:val="434343"/>
          <w:sz w:val="24"/>
          <w:szCs w:val="24"/>
          <w:highlight w:val="white"/>
          <w:rtl w:val="0"/>
        </w:rPr>
        <w:t xml:space="preserve">Polymorphism in Java can be achieved in two ways i.e., method overloading and method overriding.</w:t>
      </w:r>
    </w:p>
    <w:p w:rsidR="00000000" w:rsidDel="00000000" w:rsidP="00000000" w:rsidRDefault="00000000" w:rsidRPr="00000000" w14:paraId="000000B0">
      <w:pPr>
        <w:shd w:fill="fafbfc" w:val="clear"/>
        <w:spacing w:after="380" w:lineRule="auto"/>
        <w:rPr>
          <w:rFonts w:ascii="Quattrocento Sans" w:cs="Quattrocento Sans" w:eastAsia="Quattrocento Sans" w:hAnsi="Quattrocento Sans"/>
          <w:i w:val="1"/>
          <w:color w:val="434343"/>
          <w:sz w:val="24"/>
          <w:szCs w:val="24"/>
          <w:highlight w:val="white"/>
        </w:rPr>
      </w:pPr>
      <w:r w:rsidDel="00000000" w:rsidR="00000000" w:rsidRPr="00000000">
        <w:rPr>
          <w:rFonts w:ascii="Quattrocento Sans" w:cs="Quattrocento Sans" w:eastAsia="Quattrocento Sans" w:hAnsi="Quattrocento Sans"/>
          <w:i w:val="1"/>
          <w:color w:val="434343"/>
          <w:sz w:val="24"/>
          <w:szCs w:val="24"/>
          <w:highlight w:val="white"/>
          <w:rtl w:val="0"/>
        </w:rPr>
        <w:t xml:space="preserve">Polymorphism in Java is mainly divided into two types.</w:t>
      </w:r>
    </w:p>
    <w:p w:rsidR="00000000" w:rsidDel="00000000" w:rsidP="00000000" w:rsidRDefault="00000000" w:rsidRPr="00000000" w14:paraId="000000B1">
      <w:pPr>
        <w:numPr>
          <w:ilvl w:val="0"/>
          <w:numId w:val="8"/>
        </w:numPr>
        <w:shd w:fill="fafbfc" w:val="clear"/>
        <w:spacing w:after="0" w:afterAutospacing="0" w:before="200" w:lineRule="auto"/>
        <w:ind w:left="720" w:hanging="360"/>
        <w:rPr>
          <w:rFonts w:ascii="Quattrocento Sans" w:cs="Quattrocento Sans" w:eastAsia="Quattrocento Sans" w:hAnsi="Quattrocento Sans"/>
          <w:i w:val="1"/>
          <w:color w:val="434343"/>
          <w:highlight w:val="white"/>
        </w:rPr>
      </w:pPr>
      <w:r w:rsidDel="00000000" w:rsidR="00000000" w:rsidRPr="00000000">
        <w:rPr>
          <w:rFonts w:ascii="Quattrocento Sans" w:cs="Quattrocento Sans" w:eastAsia="Quattrocento Sans" w:hAnsi="Quattrocento Sans"/>
          <w:i w:val="1"/>
          <w:color w:val="434343"/>
          <w:sz w:val="24"/>
          <w:szCs w:val="24"/>
          <w:highlight w:val="white"/>
          <w:rtl w:val="0"/>
        </w:rPr>
        <w:t xml:space="preserve">Compile-time polymorphism</w:t>
      </w:r>
    </w:p>
    <w:p w:rsidR="00000000" w:rsidDel="00000000" w:rsidP="00000000" w:rsidRDefault="00000000" w:rsidRPr="00000000" w14:paraId="000000B2">
      <w:pPr>
        <w:numPr>
          <w:ilvl w:val="0"/>
          <w:numId w:val="8"/>
        </w:numPr>
        <w:shd w:fill="fafbfc" w:val="clear"/>
        <w:spacing w:after="200" w:before="0" w:beforeAutospacing="0" w:lineRule="auto"/>
        <w:ind w:left="720" w:hanging="360"/>
        <w:rPr>
          <w:rFonts w:ascii="Quattrocento Sans" w:cs="Quattrocento Sans" w:eastAsia="Quattrocento Sans" w:hAnsi="Quattrocento Sans"/>
          <w:i w:val="1"/>
          <w:color w:val="434343"/>
          <w:highlight w:val="white"/>
        </w:rPr>
      </w:pPr>
      <w:r w:rsidDel="00000000" w:rsidR="00000000" w:rsidRPr="00000000">
        <w:rPr>
          <w:rFonts w:ascii="Quattrocento Sans" w:cs="Quattrocento Sans" w:eastAsia="Quattrocento Sans" w:hAnsi="Quattrocento Sans"/>
          <w:i w:val="1"/>
          <w:color w:val="434343"/>
          <w:sz w:val="24"/>
          <w:szCs w:val="24"/>
          <w:highlight w:val="white"/>
          <w:rtl w:val="0"/>
        </w:rPr>
        <w:t xml:space="preserve">Runtime polymorphism</w:t>
      </w:r>
    </w:p>
    <w:p w:rsidR="00000000" w:rsidDel="00000000" w:rsidP="00000000" w:rsidRDefault="00000000" w:rsidRPr="00000000" w14:paraId="000000B3">
      <w:pPr>
        <w:shd w:fill="fafbfc" w:val="clear"/>
        <w:spacing w:after="380" w:lineRule="auto"/>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i w:val="1"/>
          <w:color w:val="434343"/>
          <w:sz w:val="24"/>
          <w:szCs w:val="24"/>
          <w:highlight w:val="white"/>
          <w:rtl w:val="0"/>
        </w:rPr>
        <w:t xml:space="preserve">Compile-time polymorphism can be achieved by method overloading, and Runtime polymorphism can be achieved by method overriding. In the further article, we will be discussing all the topics related to polymorphism in Java in more detail.</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B6">
      <w:pPr>
        <w:pStyle w:val="Heading4"/>
        <w:shd w:fill="ffffff" w:val="clear"/>
        <w:jc w:val="both"/>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Abstraction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Quattrocento Sans" w:cs="Quattrocento Sans" w:eastAsia="Quattrocento Sans" w:hAnsi="Quattrocento Sans"/>
          <w:color w:val="434343"/>
          <w:sz w:val="20"/>
          <w:szCs w:val="20"/>
        </w:rPr>
      </w:pPr>
      <w:r w:rsidDel="00000000" w:rsidR="00000000" w:rsidRPr="00000000">
        <w:rPr>
          <w:rFonts w:ascii="Quattrocento Sans" w:cs="Quattrocento Sans" w:eastAsia="Quattrocento Sans" w:hAnsi="Quattrocento Sans"/>
          <w:color w:val="434343"/>
          <w:sz w:val="25"/>
          <w:szCs w:val="25"/>
          <w:shd w:fill="fafbfc" w:val="clear"/>
          <w:rtl w:val="0"/>
        </w:rPr>
        <w:t xml:space="preserve">Abstraction in Java refers to hiding the implementation details of a code and exposing only the necessary information to the user. It provides the ability to simplify complex systems by ignoring irrelevant details and reducing complexity.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434343"/>
          <w:sz w:val="24"/>
          <w:szCs w:val="24"/>
          <w:u w:val="none"/>
          <w:shd w:fill="auto" w:val="clear"/>
          <w:vertAlign w:val="baseline"/>
        </w:rPr>
      </w:pPr>
      <w:r w:rsidDel="00000000" w:rsidR="00000000" w:rsidRPr="00000000">
        <w:rPr>
          <w:rFonts w:ascii="Quattrocento Sans" w:cs="Quattrocento Sans" w:eastAsia="Quattrocento Sans" w:hAnsi="Quattrocento Sans"/>
          <w:i w:val="1"/>
          <w:color w:val="434343"/>
          <w:sz w:val="24"/>
          <w:szCs w:val="24"/>
          <w:rtl w:val="0"/>
        </w:rPr>
        <w:t xml:space="preserve">So h</w:t>
      </w:r>
      <w:r w:rsidDel="00000000" w:rsidR="00000000" w:rsidRPr="00000000">
        <w:rPr>
          <w:rFonts w:ascii="Quattrocento Sans" w:cs="Quattrocento Sans" w:eastAsia="Quattrocento Sans" w:hAnsi="Quattrocento Sans"/>
          <w:b w:val="0"/>
          <w:i w:val="1"/>
          <w:smallCaps w:val="0"/>
          <w:strike w:val="0"/>
          <w:color w:val="434343"/>
          <w:sz w:val="24"/>
          <w:szCs w:val="24"/>
          <w:u w:val="none"/>
          <w:shd w:fill="auto" w:val="clear"/>
          <w:vertAlign w:val="baseline"/>
          <w:rtl w:val="0"/>
        </w:rPr>
        <w:t xml:space="preserve">iding internal details of implementation and showing the functionality</w:t>
      </w:r>
      <w:r w:rsidDel="00000000" w:rsidR="00000000" w:rsidRPr="00000000">
        <w:rPr>
          <w:rFonts w:ascii="Quattrocento Sans" w:cs="Quattrocento Sans" w:eastAsia="Quattrocento Sans" w:hAnsi="Quattrocento Sans"/>
          <w:b w:val="0"/>
          <w:i w:val="0"/>
          <w:smallCaps w:val="0"/>
          <w:strike w:val="0"/>
          <w:color w:val="434343"/>
          <w:sz w:val="24"/>
          <w:szCs w:val="24"/>
          <w:u w:val="none"/>
          <w:shd w:fill="auto" w:val="clear"/>
          <w:vertAlign w:val="baseline"/>
          <w:rtl w:val="0"/>
        </w:rPr>
        <w:t xml:space="preserve"> of the methods is known as abstraction. For example phone call, we don't know the internal processing.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43434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34343"/>
          <w:sz w:val="24"/>
          <w:szCs w:val="24"/>
          <w:u w:val="none"/>
          <w:shd w:fill="auto" w:val="clear"/>
          <w:vertAlign w:val="baseline"/>
          <w:rtl w:val="0"/>
        </w:rPr>
        <w:t xml:space="preserve">In Java, we use abstract class and interface to achieve abstraction.</w:t>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tl w:val="0"/>
        </w:rPr>
      </w:r>
    </w:p>
    <w:p w:rsidR="00000000" w:rsidDel="00000000" w:rsidP="00000000" w:rsidRDefault="00000000" w:rsidRPr="00000000" w14:paraId="000000BD">
      <w:pPr>
        <w:pStyle w:val="Heading3"/>
        <w:shd w:fill="ffffff" w:val="clear"/>
        <w:jc w:val="both"/>
        <w:rPr>
          <w:rFonts w:ascii="Helvetica Neue" w:cs="Helvetica Neue" w:eastAsia="Helvetica Neue" w:hAnsi="Helvetica Neue"/>
          <w:b w:val="1"/>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Encapsulation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i w:val="0"/>
          <w:smallCaps w:val="0"/>
          <w:strike w:val="0"/>
          <w:color w:val="333333"/>
          <w:sz w:val="18"/>
          <w:szCs w:val="18"/>
          <w:u w:val="none"/>
          <w:shd w:fill="auto" w:val="clear"/>
          <w:vertAlign w:val="baseline"/>
        </w:rPr>
      </w:pPr>
      <w:r w:rsidDel="00000000" w:rsidR="00000000" w:rsidRPr="00000000">
        <w:rPr>
          <w:rFonts w:ascii="Quattrocento Sans" w:cs="Quattrocento Sans" w:eastAsia="Quattrocento Sans" w:hAnsi="Quattrocento Sans"/>
          <w:color w:val="141d2f"/>
          <w:sz w:val="24"/>
          <w:szCs w:val="24"/>
          <w:highlight w:val="white"/>
          <w:rtl w:val="0"/>
        </w:rPr>
        <w:t xml:space="preserve">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java class is the example of encapsulation. Java bean is the fully encapsulated class because all the data members are private here.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C2">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Coupling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000000" w:rsidDel="00000000" w:rsidP="00000000" w:rsidRDefault="00000000" w:rsidRPr="00000000" w14:paraId="000000C4">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Cohesion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rsidR="00000000" w:rsidDel="00000000" w:rsidP="00000000" w:rsidRDefault="00000000" w:rsidRPr="00000000" w14:paraId="000000C6">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Association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Association represents the relationship between the objects. Here, one object can be associated with one object or many objects. There can be four types of association between the objects:</w:t>
      </w:r>
    </w:p>
    <w:p w:rsidR="00000000" w:rsidDel="00000000" w:rsidP="00000000" w:rsidRDefault="00000000" w:rsidRPr="00000000" w14:paraId="000000C8">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One to One</w:t>
      </w:r>
    </w:p>
    <w:p w:rsidR="00000000" w:rsidDel="00000000" w:rsidP="00000000" w:rsidRDefault="00000000" w:rsidRPr="00000000" w14:paraId="000000C9">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One to Many</w:t>
      </w:r>
    </w:p>
    <w:p w:rsidR="00000000" w:rsidDel="00000000" w:rsidP="00000000" w:rsidRDefault="00000000" w:rsidRPr="00000000" w14:paraId="000000CA">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Many to One, and</w:t>
      </w:r>
    </w:p>
    <w:p w:rsidR="00000000" w:rsidDel="00000000" w:rsidP="00000000" w:rsidRDefault="00000000" w:rsidRPr="00000000" w14:paraId="000000CB">
      <w:pPr>
        <w:numPr>
          <w:ilvl w:val="0"/>
          <w:numId w:val="7"/>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Many to Many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Let's understand the relationship with real-time examples. For example, One country can have one prime minister (one to one), and a prime minister can have many ministers (one to many). Also, many MP's can have one prime minister (many to one), and many ministers can have many departments (many to many).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Association can be undirectional or bidirectional.</w:t>
      </w:r>
    </w:p>
    <w:p w:rsidR="00000000" w:rsidDel="00000000" w:rsidP="00000000" w:rsidRDefault="00000000" w:rsidRPr="00000000" w14:paraId="000000CE">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Aggregation</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Aggregation is a way to achieve Association. Aggregation represents the relationship where one object contains other objects as a part of its state. It represents the weak relationship between objects. It is also termed as a </w:t>
      </w: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has-a</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relationship in Java. Like, inheritance represents the </w:t>
      </w:r>
      <w:r w:rsidDel="00000000" w:rsidR="00000000" w:rsidRPr="00000000">
        <w:rPr>
          <w:rFonts w:ascii="Quattrocento Sans" w:cs="Quattrocento Sans" w:eastAsia="Quattrocento Sans" w:hAnsi="Quattrocento Sans"/>
          <w:b w:val="0"/>
          <w:i w:val="1"/>
          <w:smallCaps w:val="0"/>
          <w:strike w:val="0"/>
          <w:color w:val="333333"/>
          <w:sz w:val="24"/>
          <w:szCs w:val="24"/>
          <w:u w:val="none"/>
          <w:shd w:fill="auto" w:val="clear"/>
          <w:vertAlign w:val="baseline"/>
          <w:rtl w:val="0"/>
        </w:rPr>
        <w:t xml:space="preserve">is-a</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relationship. It is another way to reuse objects.</w:t>
      </w:r>
    </w:p>
    <w:p w:rsidR="00000000" w:rsidDel="00000000" w:rsidP="00000000" w:rsidRDefault="00000000" w:rsidRPr="00000000" w14:paraId="000000D0">
      <w:pPr>
        <w:pStyle w:val="Heading3"/>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Composition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2"/>
        <w:shd w:fill="ffffff" w:val="clear"/>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b w:val="1"/>
          <w:color w:val="610b38"/>
          <w:sz w:val="38"/>
          <w:szCs w:val="38"/>
          <w:rtl w:val="0"/>
        </w:rPr>
        <w:t xml:space="preserve">Advantage of OOPs over Procedure-oriented programming language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1) OOPs makes development and maintenance easier, whereas, in a procedure-oriented programming language, it is not easy to manage if code grows as project size increases.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2) OOPs provides data hiding, whereas, in a procedure-oriented programming language, global data can be accessed from anywhere.</w:t>
      </w:r>
    </w:p>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drawing>
          <wp:inline distB="0" distT="0" distL="0" distR="0">
            <wp:extent cx="3439160" cy="1214755"/>
            <wp:effectExtent b="0" l="0" r="0" t="0"/>
            <wp:docPr descr="Global Data" id="1852906589" name="image4.png"/>
            <a:graphic>
              <a:graphicData uri="http://schemas.openxmlformats.org/drawingml/2006/picture">
                <pic:pic>
                  <pic:nvPicPr>
                    <pic:cNvPr descr="Global Data" id="0" name="image4.png"/>
                    <pic:cNvPicPr preferRelativeResize="0"/>
                  </pic:nvPicPr>
                  <pic:blipFill>
                    <a:blip r:embed="rId14"/>
                    <a:srcRect b="0" l="0" r="0" t="0"/>
                    <a:stretch>
                      <a:fillRect/>
                    </a:stretch>
                  </pic:blipFill>
                  <pic:spPr>
                    <a:xfrm>
                      <a:off x="0" y="0"/>
                      <a:ext cx="3439160" cy="121475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Figure: Data Representation in Procedure-Oriented Programming</w:t>
      </w:r>
    </w:p>
    <w:p w:rsidR="00000000" w:rsidDel="00000000" w:rsidP="00000000" w:rsidRDefault="00000000" w:rsidRPr="00000000" w14:paraId="000000D8">
      <w:pPr>
        <w:jc w:val="center"/>
        <w:rPr>
          <w:rFonts w:ascii="Times New Roman" w:cs="Times New Roman" w:eastAsia="Times New Roman" w:hAnsi="Times New Roman"/>
        </w:rPr>
      </w:pP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drawing>
          <wp:inline distB="0" distT="0" distL="0" distR="0">
            <wp:extent cx="3439160" cy="2586355"/>
            <wp:effectExtent b="0" l="0" r="0" t="0"/>
            <wp:docPr descr="Object Data" id="1852906588" name="image6.png"/>
            <a:graphic>
              <a:graphicData uri="http://schemas.openxmlformats.org/drawingml/2006/picture">
                <pic:pic>
                  <pic:nvPicPr>
                    <pic:cNvPr descr="Object Data" id="0" name="image6.png"/>
                    <pic:cNvPicPr preferRelativeResize="0"/>
                  </pic:nvPicPr>
                  <pic:blipFill>
                    <a:blip r:embed="rId15"/>
                    <a:srcRect b="0" l="0" r="0" t="0"/>
                    <a:stretch>
                      <a:fillRect/>
                    </a:stretch>
                  </pic:blipFill>
                  <pic:spPr>
                    <a:xfrm>
                      <a:off x="0" y="0"/>
                      <a:ext cx="3439160" cy="258635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Figure: Data Representation in Object-Oriented Programming</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3) OOPs provides the ability to simulate real-world event much more effectively. We can provide the solution of real word problem if we are using the Object-Oriented Programming language.</w:t>
      </w:r>
    </w:p>
    <w:p w:rsidR="00000000" w:rsidDel="00000000" w:rsidP="00000000" w:rsidRDefault="00000000" w:rsidRPr="00000000" w14:paraId="000000DB">
      <w:pPr>
        <w:pStyle w:val="Heading2"/>
        <w:shd w:fill="ffffff" w:val="clear"/>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b w:val="1"/>
          <w:color w:val="610b4b"/>
          <w:sz w:val="32"/>
          <w:szCs w:val="32"/>
          <w:rtl w:val="0"/>
        </w:rPr>
        <w:t xml:space="preserve">What is the difference between an object-oriented programming language and object-based programming language?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Object-based programming language follows all the features of OOPs except Inheritance. JavaScript and VBScript are examples of object-based programming languages.</w:t>
      </w:r>
    </w:p>
    <w:p w:rsidR="00000000" w:rsidDel="00000000" w:rsidP="00000000" w:rsidRDefault="00000000" w:rsidRPr="00000000" w14:paraId="000000DD">
      <w:pPr>
        <w:jc w:val="both"/>
        <w:rPr/>
      </w:pPr>
      <w:r w:rsidDel="00000000" w:rsidR="00000000" w:rsidRPr="00000000">
        <w:rPr>
          <w:rtl w:val="0"/>
        </w:rPr>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34.554843921298" w:type="dxa"/>
      <w:jc w:val="right"/>
      <w:tblLayout w:type="fixed"/>
      <w:tblLook w:val="0400"/>
    </w:tblPr>
    <w:tblGrid>
      <w:gridCol w:w="4332.277421960649"/>
      <w:gridCol w:w="4332.277421960649"/>
      <w:gridCol w:w="270"/>
      <w:tblGridChange w:id="0">
        <w:tblGrid>
          <w:gridCol w:w="4332.277421960649"/>
          <w:gridCol w:w="4332.277421960649"/>
          <w:gridCol w:w="270"/>
        </w:tblGrid>
      </w:tblGridChange>
    </w:tblGrid>
    <w:tr>
      <w:trPr>
        <w:cantSplit w:val="0"/>
        <w:tblHeader w:val="0"/>
      </w:trPr>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BY LOVELEEN KAUR</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tl w:val="0"/>
            </w:rPr>
          </w:r>
        </w:p>
      </w:tc>
      <w:tc>
        <w:tcPr>
          <w:shd w:fill="ed7d31"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right"/>
      <w:tblLayout w:type="fixed"/>
      <w:tblLook w:val="0400"/>
    </w:tblPr>
    <w:tblGrid>
      <w:gridCol w:w="3895"/>
      <w:gridCol w:w="5131"/>
      <w:tblGridChange w:id="0">
        <w:tblGrid>
          <w:gridCol w:w="3895"/>
          <w:gridCol w:w="5131"/>
        </w:tblGrid>
      </w:tblGridChange>
    </w:tblGrid>
    <w:tr>
      <w:trPr>
        <w:cantSplit w:val="0"/>
        <w:tblHeader w:val="0"/>
      </w:trPr>
      <w:tc>
        <w:tcPr>
          <w:shd w:fill="ed7d31"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Pr>
            <w:drawing>
              <wp:inline distB="0" distT="0" distL="0" distR="0">
                <wp:extent cx="996950" cy="222250"/>
                <wp:effectExtent b="0" l="0" r="0" t="0"/>
                <wp:docPr id="185290659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6950" cy="222250"/>
                        </a:xfrm>
                        <a:prstGeom prst="rect"/>
                        <a:ln/>
                      </pic:spPr>
                    </pic:pic>
                  </a:graphicData>
                </a:graphic>
              </wp:inline>
            </w:drawing>
          </w:r>
          <w:r w:rsidDel="00000000" w:rsidR="00000000" w:rsidRPr="00000000">
            <w:rPr>
              <w:rtl w:val="0"/>
            </w:rPr>
          </w:r>
        </w:p>
      </w:tc>
      <w:tc>
        <w:tcPr>
          <w:shd w:fill="ed7d31"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1"/>
              <w:strike w:val="0"/>
              <w:color w:val="ffffff"/>
              <w:sz w:val="22"/>
              <w:szCs w:val="22"/>
              <w:u w:val="none"/>
              <w:shd w:fill="auto" w:val="clear"/>
              <w:vertAlign w:val="baseline"/>
              <w:rtl w:val="0"/>
            </w:rPr>
            <w:t xml:space="preserve">DESIGN INTRODUCTION</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3872"/>
  </w:style>
  <w:style w:type="paragraph" w:styleId="Heading1">
    <w:name w:val="heading 1"/>
    <w:basedOn w:val="Normal"/>
    <w:link w:val="Heading1Char"/>
    <w:uiPriority w:val="9"/>
    <w:qFormat w:val="1"/>
    <w:rsid w:val="0084566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8456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4566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75579E"/>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4FBF"/>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4FBF"/>
  </w:style>
  <w:style w:type="paragraph" w:styleId="Footer">
    <w:name w:val="footer"/>
    <w:basedOn w:val="Normal"/>
    <w:link w:val="FooterChar"/>
    <w:uiPriority w:val="99"/>
    <w:unhideWhenUsed w:val="1"/>
    <w:rsid w:val="001F4FBF"/>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4FBF"/>
  </w:style>
  <w:style w:type="character" w:styleId="Heading1Char" w:customStyle="1">
    <w:name w:val="Heading 1 Char"/>
    <w:basedOn w:val="DefaultParagraphFont"/>
    <w:link w:val="Heading1"/>
    <w:uiPriority w:val="9"/>
    <w:rsid w:val="00845665"/>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84566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845665"/>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unhideWhenUsed w:val="1"/>
    <w:rsid w:val="0084566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unhideWhenUsed w:val="1"/>
    <w:rsid w:val="0084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rsid w:val="00845665"/>
    <w:rPr>
      <w:rFonts w:ascii="Courier New" w:cs="Courier New" w:eastAsia="Times New Roman" w:hAnsi="Courier New"/>
      <w:kern w:val="0"/>
      <w:sz w:val="20"/>
      <w:szCs w:val="20"/>
      <w:lang w:eastAsia="en-IN"/>
    </w:rPr>
  </w:style>
  <w:style w:type="character" w:styleId="kwd" w:customStyle="1">
    <w:name w:val="kwd"/>
    <w:basedOn w:val="DefaultParagraphFont"/>
    <w:rsid w:val="00845665"/>
  </w:style>
  <w:style w:type="character" w:styleId="pln" w:customStyle="1">
    <w:name w:val="pln"/>
    <w:basedOn w:val="DefaultParagraphFont"/>
    <w:rsid w:val="00845665"/>
  </w:style>
  <w:style w:type="character" w:styleId="pun" w:customStyle="1">
    <w:name w:val="pun"/>
    <w:basedOn w:val="DefaultParagraphFont"/>
    <w:rsid w:val="00845665"/>
  </w:style>
  <w:style w:type="character" w:styleId="lit" w:customStyle="1">
    <w:name w:val="lit"/>
    <w:basedOn w:val="DefaultParagraphFont"/>
    <w:rsid w:val="00845665"/>
  </w:style>
  <w:style w:type="character" w:styleId="str" w:customStyle="1">
    <w:name w:val="str"/>
    <w:basedOn w:val="DefaultParagraphFont"/>
    <w:rsid w:val="00845665"/>
  </w:style>
  <w:style w:type="character" w:styleId="typ" w:customStyle="1">
    <w:name w:val="typ"/>
    <w:basedOn w:val="DefaultParagraphFont"/>
    <w:rsid w:val="00845665"/>
  </w:style>
  <w:style w:type="character" w:styleId="com" w:customStyle="1">
    <w:name w:val="com"/>
    <w:basedOn w:val="DefaultParagraphFont"/>
    <w:rsid w:val="00EE563C"/>
  </w:style>
  <w:style w:type="character" w:styleId="Hyperlink">
    <w:name w:val="Hyperlink"/>
    <w:basedOn w:val="DefaultParagraphFont"/>
    <w:uiPriority w:val="99"/>
    <w:semiHidden w:val="1"/>
    <w:unhideWhenUsed w:val="1"/>
    <w:rsid w:val="00EE563C"/>
    <w:rPr>
      <w:color w:val="0000ff"/>
      <w:u w:val="single"/>
    </w:rPr>
  </w:style>
  <w:style w:type="character" w:styleId="Strong">
    <w:name w:val="Strong"/>
    <w:basedOn w:val="DefaultParagraphFont"/>
    <w:uiPriority w:val="22"/>
    <w:qFormat w:val="1"/>
    <w:rsid w:val="00C81927"/>
    <w:rPr>
      <w:b w:val="1"/>
      <w:bCs w:val="1"/>
    </w:rPr>
  </w:style>
  <w:style w:type="character" w:styleId="HTMLCode">
    <w:name w:val="HTML Code"/>
    <w:basedOn w:val="DefaultParagraphFont"/>
    <w:uiPriority w:val="99"/>
    <w:semiHidden w:val="1"/>
    <w:unhideWhenUsed w:val="1"/>
    <w:rsid w:val="00306FA7"/>
    <w:rPr>
      <w:rFonts w:ascii="Courier New" w:cs="Courier New" w:eastAsia="Times New Roman" w:hAnsi="Courier New"/>
      <w:sz w:val="20"/>
      <w:szCs w:val="20"/>
    </w:rPr>
  </w:style>
  <w:style w:type="character" w:styleId="Emphasis">
    <w:name w:val="Emphasis"/>
    <w:basedOn w:val="DefaultParagraphFont"/>
    <w:uiPriority w:val="20"/>
    <w:qFormat w:val="1"/>
    <w:rsid w:val="00306FA7"/>
    <w:rPr>
      <w:i w:val="1"/>
      <w:iCs w:val="1"/>
    </w:rPr>
  </w:style>
  <w:style w:type="character" w:styleId="vjs-control-text" w:customStyle="1">
    <w:name w:val="vjs-control-text"/>
    <w:basedOn w:val="DefaultParagraphFont"/>
    <w:rsid w:val="00306FA7"/>
  </w:style>
  <w:style w:type="character" w:styleId="vjs-current-time-display" w:customStyle="1">
    <w:name w:val="vjs-current-time-display"/>
    <w:basedOn w:val="DefaultParagraphFont"/>
    <w:rsid w:val="00306FA7"/>
  </w:style>
  <w:style w:type="character" w:styleId="vjs-duration-display" w:customStyle="1">
    <w:name w:val="vjs-duration-display"/>
    <w:basedOn w:val="DefaultParagraphFont"/>
    <w:rsid w:val="00306FA7"/>
  </w:style>
  <w:style w:type="character" w:styleId="vjs-control-text-loaded-percentage" w:customStyle="1">
    <w:name w:val="vjs-control-text-loaded-percentage"/>
    <w:basedOn w:val="DefaultParagraphFont"/>
    <w:rsid w:val="00306FA7"/>
  </w:style>
  <w:style w:type="paragraph" w:styleId="alt" w:customStyle="1">
    <w:name w:val="alt"/>
    <w:basedOn w:val="Normal"/>
    <w:rsid w:val="00306F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keyword" w:customStyle="1">
    <w:name w:val="keyword"/>
    <w:basedOn w:val="DefaultParagraphFont"/>
    <w:rsid w:val="00306FA7"/>
  </w:style>
  <w:style w:type="character" w:styleId="number" w:customStyle="1">
    <w:name w:val="number"/>
    <w:basedOn w:val="DefaultParagraphFont"/>
    <w:rsid w:val="00306FA7"/>
  </w:style>
  <w:style w:type="character" w:styleId="comment" w:customStyle="1">
    <w:name w:val="comment"/>
    <w:basedOn w:val="DefaultParagraphFont"/>
    <w:rsid w:val="00306FA7"/>
  </w:style>
  <w:style w:type="paragraph" w:styleId="ListParagraph">
    <w:name w:val="List Paragraph"/>
    <w:basedOn w:val="Normal"/>
    <w:uiPriority w:val="34"/>
    <w:qFormat w:val="1"/>
    <w:rsid w:val="009D74A6"/>
    <w:pPr>
      <w:ind w:left="720"/>
      <w:contextualSpacing w:val="1"/>
    </w:pPr>
  </w:style>
  <w:style w:type="paragraph" w:styleId="msonormal0" w:customStyle="1">
    <w:name w:val="msonormal"/>
    <w:basedOn w:val="Normal"/>
    <w:rsid w:val="003833D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FollowedHyperlink">
    <w:name w:val="FollowedHyperlink"/>
    <w:basedOn w:val="DefaultParagraphFont"/>
    <w:uiPriority w:val="99"/>
    <w:semiHidden w:val="1"/>
    <w:unhideWhenUsed w:val="1"/>
    <w:rsid w:val="003833DB"/>
    <w:rPr>
      <w:color w:val="800080"/>
      <w:u w:val="single"/>
    </w:rPr>
  </w:style>
  <w:style w:type="character" w:styleId="vjs-icon-placeholder" w:customStyle="1">
    <w:name w:val="vjs-icon-placeholder"/>
    <w:basedOn w:val="DefaultParagraphFont"/>
    <w:rsid w:val="003833DB"/>
  </w:style>
  <w:style w:type="character" w:styleId="string" w:customStyle="1">
    <w:name w:val="string"/>
    <w:basedOn w:val="DefaultParagraphFont"/>
    <w:rsid w:val="003833DB"/>
  </w:style>
  <w:style w:type="character" w:styleId="Heading4Char" w:customStyle="1">
    <w:name w:val="Heading 4 Char"/>
    <w:basedOn w:val="DefaultParagraphFont"/>
    <w:link w:val="Heading4"/>
    <w:uiPriority w:val="9"/>
    <w:semiHidden w:val="1"/>
    <w:rsid w:val="0075579E"/>
    <w:rPr>
      <w:rFonts w:asciiTheme="majorHAnsi" w:cstheme="majorBidi" w:eastAsiaTheme="majorEastAsia" w:hAnsiTheme="majorHAnsi"/>
      <w:i w:val="1"/>
      <w:iCs w:val="1"/>
      <w:color w:val="2f5496" w:themeColor="accent1" w:themeShade="0000BF"/>
    </w:rPr>
  </w:style>
  <w:style w:type="character" w:styleId="testit" w:customStyle="1">
    <w:name w:val="testit"/>
    <w:basedOn w:val="DefaultParagraphFont"/>
    <w:rsid w:val="0075579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gif"/><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tpoint.com/os-tutoria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S/xGBHYrmSzr4QldLJVlLNotQ==">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2023-07-01T08:37:00Z</dcterms:created>
  <dc:creator>By Loveleen kaur</dc:creator>
</cp:coreProperties>
</file>